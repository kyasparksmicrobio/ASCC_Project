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2CE4" w14:textId="6643F579" w:rsidR="00401C0D" w:rsidRPr="00401C0D" w:rsidRDefault="00F33F0E" w:rsidP="00F33F0E">
      <w:pPr>
        <w:rPr>
          <w:rFonts w:ascii="Arial" w:hAnsi="Arial" w:cs="Arial"/>
        </w:rPr>
      </w:pPr>
      <w:r w:rsidRPr="0098317C">
        <w:rPr>
          <w:rFonts w:ascii="Arial" w:hAnsi="Arial" w:cs="Arial"/>
          <w:b/>
          <w:bCs/>
          <w:sz w:val="28"/>
          <w:szCs w:val="28"/>
          <w:rPrChange w:id="0" w:author="Wilkins,Mike" w:date="2024-06-12T12:48:00Z">
            <w:rPr>
              <w:rFonts w:ascii="Arial" w:hAnsi="Arial" w:cs="Arial"/>
              <w:b/>
              <w:bCs/>
              <w:sz w:val="32"/>
              <w:szCs w:val="32"/>
            </w:rPr>
          </w:rPrChange>
        </w:rPr>
        <w:t>Research Debrief:</w:t>
      </w:r>
      <w:r w:rsidRPr="0098317C">
        <w:rPr>
          <w:rFonts w:ascii="Arial" w:hAnsi="Arial" w:cs="Arial"/>
          <w:b/>
          <w:bCs/>
          <w:sz w:val="28"/>
          <w:szCs w:val="28"/>
          <w:rPrChange w:id="1" w:author="Wilkins,Mike" w:date="2024-06-12T12:48:00Z">
            <w:rPr>
              <w:rFonts w:ascii="Arial" w:hAnsi="Arial" w:cs="Arial"/>
              <w:b/>
              <w:bCs/>
              <w:sz w:val="30"/>
              <w:szCs w:val="30"/>
            </w:rPr>
          </w:rPrChange>
        </w:rPr>
        <w:t xml:space="preserve"> Analyzing </w:t>
      </w:r>
      <w:r w:rsidR="0098317C" w:rsidRPr="0098317C">
        <w:rPr>
          <w:rFonts w:ascii="Arial" w:hAnsi="Arial" w:cs="Arial"/>
          <w:b/>
          <w:bCs/>
          <w:sz w:val="28"/>
          <w:szCs w:val="28"/>
          <w:rPrChange w:id="2" w:author="Wilkins,Mike" w:date="2024-06-12T12:48:00Z">
            <w:rPr>
              <w:rFonts w:ascii="Arial" w:hAnsi="Arial" w:cs="Arial"/>
              <w:b/>
              <w:bCs/>
              <w:sz w:val="30"/>
              <w:szCs w:val="30"/>
            </w:rPr>
          </w:rPrChange>
        </w:rPr>
        <w:t xml:space="preserve">Soil </w:t>
      </w:r>
      <w:r w:rsidRPr="0098317C">
        <w:rPr>
          <w:rFonts w:ascii="Arial" w:hAnsi="Arial" w:cs="Arial"/>
          <w:b/>
          <w:bCs/>
          <w:sz w:val="28"/>
          <w:szCs w:val="28"/>
          <w:rPrChange w:id="3" w:author="Wilkins,Mike" w:date="2024-06-12T12:48:00Z">
            <w:rPr>
              <w:rFonts w:ascii="Arial" w:hAnsi="Arial" w:cs="Arial"/>
              <w:b/>
              <w:bCs/>
              <w:sz w:val="30"/>
              <w:szCs w:val="30"/>
            </w:rPr>
          </w:rPrChange>
        </w:rPr>
        <w:t>Microbi</w:t>
      </w:r>
      <w:r w:rsidR="0098317C" w:rsidRPr="0098317C">
        <w:rPr>
          <w:rFonts w:ascii="Arial" w:hAnsi="Arial" w:cs="Arial"/>
          <w:b/>
          <w:bCs/>
          <w:sz w:val="28"/>
          <w:szCs w:val="28"/>
          <w:rPrChange w:id="4" w:author="Wilkins,Mike" w:date="2024-06-12T12:48:00Z">
            <w:rPr>
              <w:rFonts w:ascii="Arial" w:hAnsi="Arial" w:cs="Arial"/>
              <w:b/>
              <w:bCs/>
              <w:sz w:val="30"/>
              <w:szCs w:val="30"/>
            </w:rPr>
          </w:rPrChange>
        </w:rPr>
        <w:t>ome</w:t>
      </w:r>
      <w:r w:rsidRPr="0098317C">
        <w:rPr>
          <w:rFonts w:ascii="Arial" w:hAnsi="Arial" w:cs="Arial"/>
          <w:b/>
          <w:bCs/>
          <w:sz w:val="28"/>
          <w:szCs w:val="28"/>
          <w:rPrChange w:id="5" w:author="Wilkins,Mike" w:date="2024-06-12T12:48:00Z">
            <w:rPr>
              <w:rFonts w:ascii="Arial" w:hAnsi="Arial" w:cs="Arial"/>
              <w:b/>
              <w:bCs/>
              <w:sz w:val="30"/>
              <w:szCs w:val="30"/>
            </w:rPr>
          </w:rPrChange>
        </w:rPr>
        <w:t xml:space="preserve"> </w:t>
      </w:r>
      <w:r w:rsidR="002B0AD1" w:rsidRPr="0098317C">
        <w:rPr>
          <w:rFonts w:ascii="Arial" w:hAnsi="Arial" w:cs="Arial"/>
          <w:b/>
          <w:bCs/>
          <w:sz w:val="28"/>
          <w:szCs w:val="28"/>
          <w:rPrChange w:id="6" w:author="Wilkins,Mike" w:date="2024-06-12T12:48:00Z">
            <w:rPr>
              <w:rFonts w:ascii="Arial" w:hAnsi="Arial" w:cs="Arial"/>
              <w:b/>
              <w:bCs/>
              <w:sz w:val="30"/>
              <w:szCs w:val="30"/>
            </w:rPr>
          </w:rPrChange>
        </w:rPr>
        <w:t xml:space="preserve">Composition &amp; </w:t>
      </w:r>
      <w:r w:rsidRPr="0098317C">
        <w:rPr>
          <w:rFonts w:ascii="Arial" w:hAnsi="Arial" w:cs="Arial"/>
          <w:b/>
          <w:bCs/>
          <w:sz w:val="28"/>
          <w:szCs w:val="28"/>
          <w:rPrChange w:id="7" w:author="Wilkins,Mike" w:date="2024-06-12T12:48:00Z">
            <w:rPr>
              <w:rFonts w:ascii="Arial" w:hAnsi="Arial" w:cs="Arial"/>
              <w:b/>
              <w:bCs/>
              <w:sz w:val="30"/>
              <w:szCs w:val="30"/>
            </w:rPr>
          </w:rPrChange>
        </w:rPr>
        <w:t>Diversity in Soil Ecosystems</w:t>
      </w:r>
      <w:r w:rsidR="0098317C" w:rsidRPr="0098317C">
        <w:rPr>
          <w:rFonts w:ascii="Arial" w:hAnsi="Arial" w:cs="Arial"/>
          <w:b/>
          <w:bCs/>
          <w:sz w:val="28"/>
          <w:szCs w:val="28"/>
          <w:rPrChange w:id="8" w:author="Wilkins,Mike" w:date="2024-06-12T12:48:00Z">
            <w:rPr>
              <w:rFonts w:ascii="Arial" w:hAnsi="Arial" w:cs="Arial"/>
              <w:b/>
              <w:bCs/>
              <w:sz w:val="30"/>
              <w:szCs w:val="30"/>
            </w:rPr>
          </w:rPrChange>
        </w:rPr>
        <w:t xml:space="preserve"> across ASCC forests in</w:t>
      </w:r>
      <w:del w:id="9" w:author="Sparks,Kya" w:date="2024-06-12T15:18:00Z">
        <w:r w:rsidR="002B0AD1" w:rsidRPr="0098317C" w:rsidDel="002C612D">
          <w:rPr>
            <w:rFonts w:ascii="Arial" w:hAnsi="Arial" w:cs="Arial"/>
            <w:b/>
            <w:bCs/>
            <w:sz w:val="28"/>
            <w:szCs w:val="28"/>
            <w:rPrChange w:id="10" w:author="Wilkins,Mike" w:date="2024-06-12T12:48:00Z">
              <w:rPr>
                <w:rFonts w:ascii="Arial" w:hAnsi="Arial" w:cs="Arial"/>
                <w:b/>
                <w:bCs/>
                <w:sz w:val="30"/>
                <w:szCs w:val="30"/>
              </w:rPr>
            </w:rPrChange>
          </w:rPr>
          <w:delText xml:space="preserve"> in</w:delText>
        </w:r>
      </w:del>
      <w:r w:rsidR="002B0AD1" w:rsidRPr="0098317C">
        <w:rPr>
          <w:rFonts w:ascii="Arial" w:hAnsi="Arial" w:cs="Arial"/>
          <w:b/>
          <w:bCs/>
          <w:sz w:val="28"/>
          <w:szCs w:val="28"/>
          <w:rPrChange w:id="11" w:author="Wilkins,Mike" w:date="2024-06-12T12:48:00Z">
            <w:rPr>
              <w:rFonts w:ascii="Arial" w:hAnsi="Arial" w:cs="Arial"/>
              <w:b/>
              <w:bCs/>
              <w:sz w:val="30"/>
              <w:szCs w:val="30"/>
            </w:rPr>
          </w:rPrChange>
        </w:rPr>
        <w:t xml:space="preserve"> Colorado, USA</w:t>
      </w:r>
      <w:r w:rsidR="003554F0">
        <w:rPr>
          <w:rFonts w:ascii="Arial" w:hAnsi="Arial" w:cs="Arial"/>
          <w:b/>
          <w:bCs/>
          <w:sz w:val="30"/>
          <w:szCs w:val="30"/>
        </w:rPr>
        <w:br/>
      </w:r>
      <w:r w:rsidR="003554F0" w:rsidRPr="005A0865">
        <w:rPr>
          <w:rFonts w:ascii="Arial" w:hAnsi="Arial" w:cs="Arial"/>
          <w:sz w:val="22"/>
          <w:szCs w:val="22"/>
        </w:rPr>
        <w:t xml:space="preserve">Kya Sparks, PhD student, Colorado State University </w:t>
      </w:r>
      <w:r w:rsidR="005A0865" w:rsidRPr="005A0865">
        <w:rPr>
          <w:rFonts w:ascii="Arial" w:hAnsi="Arial" w:cs="Arial"/>
          <w:sz w:val="22"/>
          <w:szCs w:val="22"/>
        </w:rPr>
        <w:br/>
      </w:r>
      <w:r w:rsidR="00401C0D" w:rsidRPr="00A5352D">
        <w:rPr>
          <w:rFonts w:ascii="Arial" w:hAnsi="Arial" w:cs="Arial"/>
          <w:sz w:val="22"/>
          <w:szCs w:val="22"/>
        </w:rPr>
        <w:t>kya.sparks@colostate.edu</w:t>
      </w:r>
    </w:p>
    <w:p w14:paraId="4EC616C2" w14:textId="6593964D" w:rsidR="002A29F9"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The Purpose of Our Research</w:t>
      </w:r>
    </w:p>
    <w:p w14:paraId="6E8954F7" w14:textId="7E603633" w:rsidR="003554F0" w:rsidRPr="00A5352D" w:rsidRDefault="0095521C">
      <w:pPr>
        <w:rPr>
          <w:rFonts w:ascii="Arial" w:hAnsi="Arial" w:cs="Arial"/>
          <w:color w:val="000000" w:themeColor="text1"/>
          <w:sz w:val="22"/>
          <w:szCs w:val="22"/>
          <w:rPrChange w:id="12" w:author="Wilkins,Mike" w:date="2024-06-12T12:42:00Z">
            <w:rPr>
              <w:rFonts w:ascii="Arial" w:hAnsi="Arial" w:cs="Arial"/>
              <w:color w:val="000000" w:themeColor="text1"/>
            </w:rPr>
          </w:rPrChange>
        </w:rPr>
      </w:pPr>
      <w:r w:rsidRPr="00A5352D">
        <w:rPr>
          <w:rFonts w:ascii="Arial" w:hAnsi="Arial" w:cs="Arial"/>
          <w:color w:val="000000" w:themeColor="text1"/>
          <w:sz w:val="22"/>
          <w:szCs w:val="22"/>
          <w:rPrChange w:id="13" w:author="Wilkins,Mike" w:date="2024-06-12T12:42:00Z">
            <w:rPr>
              <w:rFonts w:ascii="Arial" w:hAnsi="Arial" w:cs="Arial"/>
              <w:color w:val="000000" w:themeColor="text1"/>
            </w:rPr>
          </w:rPrChange>
        </w:rPr>
        <w:t xml:space="preserve">Soil microbial communities play critical roles in forest ecosystem functioning, driving the cycling of key elements (e.g., carbon, nitrogen) and supporting robust tree and plant growth via the formation of obligate symbiotic relationships (e.g., ectomycorrhizal fungi). As such, differences in soil microbiome composition and function should be </w:t>
      </w:r>
      <w:r w:rsidR="002F6C93" w:rsidRPr="00A5352D">
        <w:rPr>
          <w:rFonts w:ascii="Arial" w:hAnsi="Arial" w:cs="Arial"/>
          <w:color w:val="000000" w:themeColor="text1"/>
          <w:sz w:val="22"/>
          <w:szCs w:val="22"/>
          <w:rPrChange w:id="14" w:author="Wilkins,Mike" w:date="2024-06-12T12:42:00Z">
            <w:rPr>
              <w:rFonts w:ascii="Arial" w:hAnsi="Arial" w:cs="Arial"/>
              <w:color w:val="000000" w:themeColor="text1"/>
            </w:rPr>
          </w:rPrChange>
        </w:rPr>
        <w:t>consider</w:t>
      </w:r>
      <w:r w:rsidRPr="00A5352D">
        <w:rPr>
          <w:rFonts w:ascii="Arial" w:hAnsi="Arial" w:cs="Arial"/>
          <w:color w:val="000000" w:themeColor="text1"/>
          <w:sz w:val="22"/>
          <w:szCs w:val="22"/>
          <w:rPrChange w:id="15" w:author="Wilkins,Mike" w:date="2024-06-12T12:42:00Z">
            <w:rPr>
              <w:rFonts w:ascii="Arial" w:hAnsi="Arial" w:cs="Arial"/>
              <w:color w:val="000000" w:themeColor="text1"/>
            </w:rPr>
          </w:rPrChange>
        </w:rPr>
        <w:t>ed</w:t>
      </w:r>
      <w:r w:rsidR="002A29F9" w:rsidRPr="00A5352D">
        <w:rPr>
          <w:rFonts w:ascii="Arial" w:hAnsi="Arial" w:cs="Arial"/>
          <w:color w:val="000000" w:themeColor="text1"/>
          <w:sz w:val="22"/>
          <w:szCs w:val="22"/>
          <w:rPrChange w:id="16" w:author="Wilkins,Mike" w:date="2024-06-12T12:42:00Z">
            <w:rPr>
              <w:rFonts w:ascii="Arial" w:hAnsi="Arial" w:cs="Arial"/>
              <w:color w:val="000000" w:themeColor="text1"/>
            </w:rPr>
          </w:rPrChange>
        </w:rPr>
        <w:t xml:space="preserve"> when determining forest management strategies and research </w:t>
      </w:r>
      <w:r w:rsidR="00431C5F" w:rsidRPr="00A5352D">
        <w:rPr>
          <w:rFonts w:ascii="Arial" w:hAnsi="Arial" w:cs="Arial"/>
          <w:color w:val="000000" w:themeColor="text1"/>
          <w:sz w:val="22"/>
          <w:szCs w:val="22"/>
          <w:rPrChange w:id="17" w:author="Wilkins,Mike" w:date="2024-06-12T12:42:00Z">
            <w:rPr>
              <w:rFonts w:ascii="Arial" w:hAnsi="Arial" w:cs="Arial"/>
              <w:color w:val="000000" w:themeColor="text1"/>
            </w:rPr>
          </w:rPrChange>
        </w:rPr>
        <w:t>initiatives</w:t>
      </w:r>
      <w:r w:rsidR="002A29F9" w:rsidRPr="00A5352D">
        <w:rPr>
          <w:rFonts w:ascii="Arial" w:hAnsi="Arial" w:cs="Arial"/>
          <w:color w:val="000000" w:themeColor="text1"/>
          <w:sz w:val="22"/>
          <w:szCs w:val="22"/>
          <w:rPrChange w:id="18" w:author="Wilkins,Mike" w:date="2024-06-12T12:42:00Z">
            <w:rPr>
              <w:rFonts w:ascii="Arial" w:hAnsi="Arial" w:cs="Arial"/>
              <w:color w:val="000000" w:themeColor="text1"/>
            </w:rPr>
          </w:rPrChange>
        </w:rPr>
        <w:t>.</w:t>
      </w:r>
      <w:r w:rsidR="00FE454C" w:rsidRPr="00A5352D">
        <w:rPr>
          <w:rFonts w:ascii="Arial" w:hAnsi="Arial" w:cs="Arial"/>
          <w:color w:val="000000" w:themeColor="text1"/>
          <w:sz w:val="22"/>
          <w:szCs w:val="22"/>
          <w:rPrChange w:id="19"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0" w:author="Wilkins,Mike" w:date="2024-06-12T12:42:00Z">
            <w:rPr>
              <w:rFonts w:ascii="Arial" w:hAnsi="Arial" w:cs="Arial"/>
              <w:color w:val="000000" w:themeColor="text1"/>
            </w:rPr>
          </w:rPrChange>
        </w:rPr>
        <w:t xml:space="preserve">I am currently </w:t>
      </w:r>
      <w:r w:rsidR="002A29F9" w:rsidRPr="00A5352D">
        <w:rPr>
          <w:rFonts w:ascii="Arial" w:hAnsi="Arial" w:cs="Arial"/>
          <w:color w:val="000000" w:themeColor="text1"/>
          <w:sz w:val="22"/>
          <w:szCs w:val="22"/>
          <w:rPrChange w:id="21" w:author="Wilkins,Mike" w:date="2024-06-12T12:42:00Z">
            <w:rPr>
              <w:rFonts w:ascii="Arial" w:hAnsi="Arial" w:cs="Arial"/>
              <w:color w:val="000000" w:themeColor="text1"/>
            </w:rPr>
          </w:rPrChange>
        </w:rPr>
        <w:t>examin</w:t>
      </w:r>
      <w:r w:rsidRPr="00A5352D">
        <w:rPr>
          <w:rFonts w:ascii="Arial" w:hAnsi="Arial" w:cs="Arial"/>
          <w:color w:val="000000" w:themeColor="text1"/>
          <w:sz w:val="22"/>
          <w:szCs w:val="22"/>
          <w:rPrChange w:id="22" w:author="Wilkins,Mike" w:date="2024-06-12T12:42:00Z">
            <w:rPr>
              <w:rFonts w:ascii="Arial" w:hAnsi="Arial" w:cs="Arial"/>
              <w:color w:val="000000" w:themeColor="text1"/>
            </w:rPr>
          </w:rPrChange>
        </w:rPr>
        <w:t>ing</w:t>
      </w:r>
      <w:r w:rsidR="002A29F9" w:rsidRPr="00A5352D">
        <w:rPr>
          <w:rFonts w:ascii="Arial" w:hAnsi="Arial" w:cs="Arial"/>
          <w:color w:val="000000" w:themeColor="text1"/>
          <w:sz w:val="22"/>
          <w:szCs w:val="22"/>
          <w:rPrChange w:id="23"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4" w:author="Wilkins,Mike" w:date="2024-06-12T12:42:00Z">
            <w:rPr>
              <w:rFonts w:ascii="Arial" w:hAnsi="Arial" w:cs="Arial"/>
              <w:color w:val="000000" w:themeColor="text1"/>
            </w:rPr>
          </w:rPrChange>
        </w:rPr>
        <w:t xml:space="preserve">soil </w:t>
      </w:r>
      <w:r w:rsidR="002A29F9" w:rsidRPr="00A5352D">
        <w:rPr>
          <w:rFonts w:ascii="Arial" w:hAnsi="Arial" w:cs="Arial"/>
          <w:color w:val="000000" w:themeColor="text1"/>
          <w:sz w:val="22"/>
          <w:szCs w:val="22"/>
          <w:rPrChange w:id="25" w:author="Wilkins,Mike" w:date="2024-06-12T12:42:00Z">
            <w:rPr>
              <w:rFonts w:ascii="Arial" w:hAnsi="Arial" w:cs="Arial"/>
              <w:color w:val="000000" w:themeColor="text1"/>
            </w:rPr>
          </w:rPrChange>
        </w:rPr>
        <w:t>microb</w:t>
      </w:r>
      <w:r w:rsidRPr="00A5352D">
        <w:rPr>
          <w:rFonts w:ascii="Arial" w:hAnsi="Arial" w:cs="Arial"/>
          <w:color w:val="000000" w:themeColor="text1"/>
          <w:sz w:val="22"/>
          <w:szCs w:val="22"/>
          <w:rPrChange w:id="26" w:author="Wilkins,Mike" w:date="2024-06-12T12:42:00Z">
            <w:rPr>
              <w:rFonts w:ascii="Arial" w:hAnsi="Arial" w:cs="Arial"/>
              <w:color w:val="000000" w:themeColor="text1"/>
            </w:rPr>
          </w:rPrChange>
        </w:rPr>
        <w:t>iome</w:t>
      </w:r>
      <w:r w:rsidR="002A29F9" w:rsidRPr="00A5352D">
        <w:rPr>
          <w:rFonts w:ascii="Arial" w:hAnsi="Arial" w:cs="Arial"/>
          <w:color w:val="000000" w:themeColor="text1"/>
          <w:sz w:val="22"/>
          <w:szCs w:val="22"/>
          <w:rPrChange w:id="27"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8" w:author="Wilkins,Mike" w:date="2024-06-12T12:42:00Z">
            <w:rPr>
              <w:rFonts w:ascii="Arial" w:hAnsi="Arial" w:cs="Arial"/>
              <w:color w:val="000000" w:themeColor="text1"/>
            </w:rPr>
          </w:rPrChange>
        </w:rPr>
        <w:t xml:space="preserve">(i.e., bacteria and fungi) </w:t>
      </w:r>
      <w:r w:rsidR="002A29F9" w:rsidRPr="00A5352D">
        <w:rPr>
          <w:rFonts w:ascii="Arial" w:hAnsi="Arial" w:cs="Arial"/>
          <w:color w:val="000000" w:themeColor="text1"/>
          <w:sz w:val="22"/>
          <w:szCs w:val="22"/>
          <w:rPrChange w:id="29" w:author="Wilkins,Mike" w:date="2024-06-12T12:42:00Z">
            <w:rPr>
              <w:rFonts w:ascii="Arial" w:hAnsi="Arial" w:cs="Arial"/>
              <w:color w:val="000000" w:themeColor="text1"/>
            </w:rPr>
          </w:rPrChange>
        </w:rPr>
        <w:t>composition and diversity a</w:t>
      </w:r>
      <w:r w:rsidRPr="00A5352D">
        <w:rPr>
          <w:rFonts w:ascii="Arial" w:hAnsi="Arial" w:cs="Arial"/>
          <w:color w:val="000000" w:themeColor="text1"/>
          <w:sz w:val="22"/>
          <w:szCs w:val="22"/>
          <w:rPrChange w:id="30" w:author="Wilkins,Mike" w:date="2024-06-12T12:42:00Z">
            <w:rPr>
              <w:rFonts w:ascii="Arial" w:hAnsi="Arial" w:cs="Arial"/>
              <w:color w:val="000000" w:themeColor="text1"/>
            </w:rPr>
          </w:rPrChange>
        </w:rPr>
        <w:t>cross three Colorado forests (Colorado State Forest, Taylor Park, and San Juan National Forest) affiliated with the Adaptive Silviculture for Climate Change</w:t>
      </w:r>
      <w:r w:rsidR="002A29F9" w:rsidRPr="00A5352D">
        <w:rPr>
          <w:rFonts w:ascii="Arial" w:hAnsi="Arial" w:cs="Arial"/>
          <w:color w:val="000000" w:themeColor="text1"/>
          <w:sz w:val="22"/>
          <w:szCs w:val="22"/>
          <w:rPrChange w:id="31"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32" w:author="Wilkins,Mike" w:date="2024-06-12T12:42:00Z">
            <w:rPr>
              <w:rFonts w:ascii="Arial" w:hAnsi="Arial" w:cs="Arial"/>
              <w:color w:val="000000" w:themeColor="text1"/>
            </w:rPr>
          </w:rPrChange>
        </w:rPr>
        <w:t>(</w:t>
      </w:r>
      <w:r w:rsidR="002A29F9" w:rsidRPr="00A5352D">
        <w:rPr>
          <w:rFonts w:ascii="Arial" w:hAnsi="Arial" w:cs="Arial"/>
          <w:color w:val="000000" w:themeColor="text1"/>
          <w:sz w:val="22"/>
          <w:szCs w:val="22"/>
          <w:rPrChange w:id="33" w:author="Wilkins,Mike" w:date="2024-06-12T12:42:00Z">
            <w:rPr>
              <w:rFonts w:ascii="Arial" w:hAnsi="Arial" w:cs="Arial"/>
              <w:color w:val="000000" w:themeColor="text1"/>
            </w:rPr>
          </w:rPrChange>
        </w:rPr>
        <w:t>ASCC</w:t>
      </w:r>
      <w:r w:rsidRPr="00A5352D">
        <w:rPr>
          <w:rFonts w:ascii="Arial" w:hAnsi="Arial" w:cs="Arial"/>
          <w:color w:val="000000" w:themeColor="text1"/>
          <w:sz w:val="22"/>
          <w:szCs w:val="22"/>
          <w:rPrChange w:id="34" w:author="Wilkins,Mike" w:date="2024-06-12T12:42:00Z">
            <w:rPr>
              <w:rFonts w:ascii="Arial" w:hAnsi="Arial" w:cs="Arial"/>
              <w:color w:val="000000" w:themeColor="text1"/>
            </w:rPr>
          </w:rPrChange>
        </w:rPr>
        <w:t>) project. The ASCC project</w:t>
      </w:r>
      <w:r w:rsidR="002A29F9" w:rsidRPr="00A5352D">
        <w:rPr>
          <w:rFonts w:ascii="Arial" w:hAnsi="Arial" w:cs="Arial"/>
          <w:color w:val="000000" w:themeColor="text1"/>
          <w:sz w:val="22"/>
          <w:szCs w:val="22"/>
          <w:rPrChange w:id="35"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36" w:author="Wilkins,Mike" w:date="2024-06-12T12:42:00Z">
            <w:rPr>
              <w:rFonts w:ascii="Arial" w:hAnsi="Arial" w:cs="Arial"/>
              <w:color w:val="000000" w:themeColor="text1"/>
            </w:rPr>
          </w:rPrChange>
        </w:rPr>
        <w:t xml:space="preserve">is using these sites as research proxies to </w:t>
      </w:r>
      <w:r w:rsidR="00C913E4" w:rsidRPr="00A5352D">
        <w:rPr>
          <w:rFonts w:ascii="Arial" w:hAnsi="Arial" w:cs="Arial"/>
          <w:color w:val="000000" w:themeColor="text1"/>
          <w:sz w:val="22"/>
          <w:szCs w:val="22"/>
          <w:rPrChange w:id="37" w:author="Wilkins,Mike" w:date="2024-06-12T12:42:00Z">
            <w:rPr>
              <w:rFonts w:ascii="Arial" w:hAnsi="Arial" w:cs="Arial"/>
              <w:color w:val="000000" w:themeColor="text1"/>
            </w:rPr>
          </w:rPrChange>
        </w:rPr>
        <w:t>understand strategies for</w:t>
      </w:r>
      <w:r w:rsidRPr="00A5352D">
        <w:rPr>
          <w:rFonts w:ascii="Arial" w:hAnsi="Arial" w:cs="Arial"/>
          <w:color w:val="000000" w:themeColor="text1"/>
          <w:sz w:val="22"/>
          <w:szCs w:val="22"/>
          <w:rPrChange w:id="38" w:author="Wilkins,Mike" w:date="2024-06-12T12:42:00Z">
            <w:rPr>
              <w:rFonts w:ascii="Arial" w:hAnsi="Arial" w:cs="Arial"/>
              <w:color w:val="000000" w:themeColor="text1"/>
            </w:rPr>
          </w:rPrChange>
        </w:rPr>
        <w:t xml:space="preserve"> assisted migration of tree species in the future; I anticipate that my</w:t>
      </w:r>
      <w:r w:rsidR="00C913E4" w:rsidRPr="00A5352D">
        <w:rPr>
          <w:rFonts w:ascii="Arial" w:hAnsi="Arial" w:cs="Arial"/>
          <w:color w:val="000000" w:themeColor="text1"/>
          <w:sz w:val="22"/>
          <w:szCs w:val="22"/>
          <w:rPrChange w:id="39" w:author="Wilkins,Mike" w:date="2024-06-12T12:42:00Z">
            <w:rPr>
              <w:rFonts w:ascii="Arial" w:hAnsi="Arial" w:cs="Arial"/>
              <w:color w:val="000000" w:themeColor="text1"/>
            </w:rPr>
          </w:rPrChange>
        </w:rPr>
        <w:t xml:space="preserve"> findings will offer valuable insights to enhance the success of these efforts.</w:t>
      </w:r>
      <w:r w:rsidRPr="00A5352D">
        <w:rPr>
          <w:rFonts w:ascii="Arial" w:hAnsi="Arial" w:cs="Arial"/>
          <w:color w:val="000000" w:themeColor="text1"/>
          <w:sz w:val="22"/>
          <w:szCs w:val="22"/>
          <w:rPrChange w:id="40" w:author="Wilkins,Mike" w:date="2024-06-12T12:42:00Z">
            <w:rPr>
              <w:rFonts w:ascii="Arial" w:hAnsi="Arial" w:cs="Arial"/>
              <w:color w:val="000000" w:themeColor="text1"/>
            </w:rPr>
          </w:rPrChange>
        </w:rPr>
        <w:t xml:space="preserve"> </w:t>
      </w:r>
    </w:p>
    <w:p w14:paraId="6C17348B" w14:textId="53FFD451" w:rsidR="00AF1977"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Research Questions &amp; Goals</w:t>
      </w:r>
    </w:p>
    <w:p w14:paraId="08C33202" w14:textId="77777777" w:rsidR="00A5352D" w:rsidRPr="00A5352D" w:rsidRDefault="00A5352D">
      <w:pPr>
        <w:rPr>
          <w:rFonts w:ascii="Arial" w:hAnsi="Arial" w:cs="Arial"/>
          <w:color w:val="000000" w:themeColor="text1"/>
          <w:sz w:val="22"/>
          <w:szCs w:val="22"/>
          <w:rPrChange w:id="41" w:author="Wilkins,Mike" w:date="2024-06-12T12:42:00Z">
            <w:rPr>
              <w:rFonts w:ascii="Arial" w:hAnsi="Arial" w:cs="Arial"/>
              <w:color w:val="000000" w:themeColor="text1"/>
            </w:rPr>
          </w:rPrChange>
        </w:rPr>
      </w:pPr>
      <w:r w:rsidRPr="00A5352D">
        <w:rPr>
          <w:rFonts w:ascii="Arial" w:hAnsi="Arial" w:cs="Arial"/>
          <w:color w:val="000000" w:themeColor="text1"/>
          <w:sz w:val="22"/>
          <w:szCs w:val="22"/>
          <w:rPrChange w:id="42" w:author="Wilkins,Mike" w:date="2024-06-12T12:42:00Z">
            <w:rPr>
              <w:rFonts w:ascii="Arial" w:hAnsi="Arial" w:cs="Arial"/>
              <w:color w:val="000000" w:themeColor="text1"/>
            </w:rPr>
          </w:rPrChange>
        </w:rPr>
        <w:t xml:space="preserve">Given the critical roles that the soil microbiome plays in tree establishment and growth, I broadly aim to </w:t>
      </w:r>
      <w:r w:rsidRPr="00A5352D">
        <w:rPr>
          <w:rFonts w:ascii="Arial" w:hAnsi="Arial" w:cs="Arial"/>
          <w:i/>
          <w:iCs/>
          <w:color w:val="000000" w:themeColor="text1"/>
          <w:sz w:val="22"/>
          <w:szCs w:val="22"/>
          <w:rPrChange w:id="43" w:author="Wilkins,Mike" w:date="2024-06-12T12:42:00Z">
            <w:rPr>
              <w:rFonts w:ascii="Arial" w:hAnsi="Arial" w:cs="Arial"/>
              <w:color w:val="000000" w:themeColor="text1"/>
            </w:rPr>
          </w:rPrChange>
        </w:rPr>
        <w:t>characterize the microbial community composition across different forest types, and link differences to other soil physicochemical measurements</w:t>
      </w:r>
      <w:r w:rsidRPr="00A5352D">
        <w:rPr>
          <w:rFonts w:ascii="Arial" w:hAnsi="Arial" w:cs="Arial"/>
          <w:color w:val="000000" w:themeColor="text1"/>
          <w:sz w:val="22"/>
          <w:szCs w:val="22"/>
          <w:rPrChange w:id="44" w:author="Wilkins,Mike" w:date="2024-06-12T12:42:00Z">
            <w:rPr>
              <w:rFonts w:ascii="Arial" w:hAnsi="Arial" w:cs="Arial"/>
              <w:color w:val="000000" w:themeColor="text1"/>
            </w:rPr>
          </w:rPrChange>
        </w:rPr>
        <w:t>. More specific research topics include:</w:t>
      </w:r>
    </w:p>
    <w:p w14:paraId="3C2D580B" w14:textId="77777777" w:rsidR="00A5352D" w:rsidRPr="00A5352D" w:rsidRDefault="00A5352D" w:rsidP="00A5352D">
      <w:pPr>
        <w:pStyle w:val="ListParagraph"/>
        <w:numPr>
          <w:ilvl w:val="0"/>
          <w:numId w:val="1"/>
        </w:numPr>
        <w:rPr>
          <w:rFonts w:ascii="Arial" w:hAnsi="Arial" w:cs="Arial"/>
          <w:color w:val="000000" w:themeColor="text1"/>
          <w:sz w:val="22"/>
          <w:szCs w:val="22"/>
          <w:rPrChange w:id="45" w:author="Wilkins,Mike" w:date="2024-06-12T12:43:00Z">
            <w:rPr>
              <w:rFonts w:ascii="Arial" w:hAnsi="Arial" w:cs="Arial"/>
              <w:color w:val="000000" w:themeColor="text1"/>
            </w:rPr>
          </w:rPrChange>
        </w:rPr>
      </w:pPr>
      <w:r w:rsidRPr="00A5352D">
        <w:rPr>
          <w:rFonts w:ascii="Arial" w:hAnsi="Arial" w:cs="Arial"/>
          <w:color w:val="000000" w:themeColor="text1"/>
          <w:sz w:val="22"/>
          <w:szCs w:val="22"/>
          <w:rPrChange w:id="46" w:author="Wilkins,Mike" w:date="2024-06-12T12:43:00Z">
            <w:rPr>
              <w:rFonts w:ascii="Arial" w:hAnsi="Arial" w:cs="Arial"/>
              <w:color w:val="000000" w:themeColor="text1"/>
            </w:rPr>
          </w:rPrChange>
        </w:rPr>
        <w:t>Assessing the relative distribution of ectomycorrhizal fungi across soil and forest types</w:t>
      </w:r>
    </w:p>
    <w:p w14:paraId="42552B8F" w14:textId="48AB224A" w:rsidR="00A5352D" w:rsidRPr="00A5352D" w:rsidRDefault="00A5352D" w:rsidP="00A5352D">
      <w:pPr>
        <w:pStyle w:val="ListParagraph"/>
        <w:numPr>
          <w:ilvl w:val="0"/>
          <w:numId w:val="1"/>
        </w:numPr>
        <w:rPr>
          <w:rFonts w:ascii="Arial" w:hAnsi="Arial" w:cs="Arial"/>
          <w:color w:val="000000" w:themeColor="text1"/>
          <w:sz w:val="22"/>
          <w:szCs w:val="22"/>
          <w:rPrChange w:id="47" w:author="Wilkins,Mike" w:date="2024-06-12T12:43:00Z">
            <w:rPr>
              <w:rFonts w:ascii="Arial" w:hAnsi="Arial" w:cs="Arial"/>
              <w:color w:val="000000" w:themeColor="text1"/>
            </w:rPr>
          </w:rPrChange>
        </w:rPr>
      </w:pPr>
      <w:r w:rsidRPr="00A5352D">
        <w:rPr>
          <w:rFonts w:ascii="Arial" w:hAnsi="Arial" w:cs="Arial"/>
          <w:color w:val="000000" w:themeColor="text1"/>
          <w:sz w:val="22"/>
          <w:szCs w:val="22"/>
          <w:rPrChange w:id="48" w:author="Wilkins,Mike" w:date="2024-06-12T12:43:00Z">
            <w:rPr>
              <w:rFonts w:ascii="Arial" w:hAnsi="Arial" w:cs="Arial"/>
              <w:color w:val="000000" w:themeColor="text1"/>
            </w:rPr>
          </w:rPrChange>
        </w:rPr>
        <w:t xml:space="preserve">Linking microbial community diversity with organic carbon </w:t>
      </w:r>
      <w:r>
        <w:rPr>
          <w:rFonts w:ascii="Arial" w:hAnsi="Arial" w:cs="Arial"/>
          <w:color w:val="000000" w:themeColor="text1"/>
          <w:sz w:val="22"/>
          <w:szCs w:val="22"/>
        </w:rPr>
        <w:t xml:space="preserve">and nitrogen </w:t>
      </w:r>
      <w:r w:rsidRPr="00A5352D">
        <w:rPr>
          <w:rFonts w:ascii="Arial" w:hAnsi="Arial" w:cs="Arial"/>
          <w:color w:val="000000" w:themeColor="text1"/>
          <w:sz w:val="22"/>
          <w:szCs w:val="22"/>
          <w:rPrChange w:id="49" w:author="Wilkins,Mike" w:date="2024-06-12T12:43:00Z">
            <w:rPr>
              <w:rFonts w:ascii="Arial" w:hAnsi="Arial" w:cs="Arial"/>
              <w:color w:val="000000" w:themeColor="text1"/>
            </w:rPr>
          </w:rPrChange>
        </w:rPr>
        <w:t>availability</w:t>
      </w:r>
    </w:p>
    <w:p w14:paraId="3E74524D" w14:textId="6622C3C9" w:rsidR="003554F0" w:rsidRPr="00A5352D" w:rsidRDefault="00A5352D">
      <w:pPr>
        <w:pStyle w:val="ListParagraph"/>
        <w:numPr>
          <w:ilvl w:val="0"/>
          <w:numId w:val="1"/>
        </w:numPr>
        <w:rPr>
          <w:rFonts w:ascii="Arial" w:hAnsi="Arial" w:cs="Arial"/>
          <w:color w:val="000000" w:themeColor="text1"/>
          <w:sz w:val="22"/>
          <w:szCs w:val="22"/>
          <w:rPrChange w:id="50" w:author="Wilkins,Mike" w:date="2024-06-12T12:45:00Z">
            <w:rPr/>
          </w:rPrChange>
        </w:rPr>
        <w:pPrChange w:id="51" w:author="Wilkins,Mike" w:date="2024-06-12T12:41:00Z">
          <w:pPr/>
        </w:pPrChange>
      </w:pPr>
      <w:r w:rsidRPr="00A5352D">
        <w:rPr>
          <w:rFonts w:ascii="Arial" w:hAnsi="Arial" w:cs="Arial"/>
          <w:color w:val="000000" w:themeColor="text1"/>
          <w:sz w:val="22"/>
          <w:szCs w:val="22"/>
          <w:rPrChange w:id="52" w:author="Wilkins,Mike" w:date="2024-06-12T12:45:00Z">
            <w:rPr>
              <w:rFonts w:ascii="Arial" w:hAnsi="Arial" w:cs="Arial"/>
              <w:color w:val="000000" w:themeColor="text1"/>
            </w:rPr>
          </w:rPrChange>
        </w:rPr>
        <w:t>Determining how forest health (e.g., extent of bark beetle mortality) influences below-ground soil microbiomes</w:t>
      </w:r>
    </w:p>
    <w:p w14:paraId="2B7D71B0" w14:textId="6E7F3036" w:rsidR="00D13E88" w:rsidRPr="00F33F0E" w:rsidRDefault="00A5352D">
      <w:pPr>
        <w:rPr>
          <w:rFonts w:ascii="Arial" w:hAnsi="Arial" w:cs="Arial"/>
          <w:b/>
          <w:bCs/>
          <w:color w:val="000000" w:themeColor="text1"/>
          <w:sz w:val="28"/>
          <w:szCs w:val="28"/>
        </w:rPr>
      </w:pPr>
      <w:r w:rsidRPr="00F33F0E">
        <w:rPr>
          <w:rFonts w:ascii="Arial" w:hAnsi="Arial" w:cs="Arial"/>
          <w:noProof/>
          <w:color w:val="000000" w:themeColor="text1"/>
        </w:rPr>
        <w:drawing>
          <wp:anchor distT="0" distB="0" distL="114300" distR="114300" simplePos="0" relativeHeight="251658240" behindDoc="0" locked="0" layoutInCell="1" allowOverlap="1" wp14:anchorId="37AC6D80" wp14:editId="7BDC6752">
            <wp:simplePos x="0" y="0"/>
            <wp:positionH relativeFrom="column">
              <wp:posOffset>2461260</wp:posOffset>
            </wp:positionH>
            <wp:positionV relativeFrom="paragraph">
              <wp:posOffset>202565</wp:posOffset>
            </wp:positionV>
            <wp:extent cx="3591560" cy="2693670"/>
            <wp:effectExtent l="0" t="0" r="2540" b="0"/>
            <wp:wrapSquare wrapText="bothSides"/>
            <wp:docPr id="11" name="Picture 10">
              <a:extLst xmlns:a="http://schemas.openxmlformats.org/drawingml/2006/main">
                <a:ext uri="{FF2B5EF4-FFF2-40B4-BE49-F238E27FC236}">
                  <a16:creationId xmlns:a16="http://schemas.microsoft.com/office/drawing/2014/main" id="{8A0CEF45-AAA1-2CD2-637A-547B4FE54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A0CEF45-AAA1-2CD2-637A-547B4FE54B9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91560" cy="2693670"/>
                    </a:xfrm>
                    <a:prstGeom prst="rect">
                      <a:avLst/>
                    </a:prstGeom>
                  </pic:spPr>
                </pic:pic>
              </a:graphicData>
            </a:graphic>
            <wp14:sizeRelH relativeFrom="page">
              <wp14:pctWidth>0</wp14:pctWidth>
            </wp14:sizeRelH>
            <wp14:sizeRelV relativeFrom="page">
              <wp14:pctHeight>0</wp14:pctHeight>
            </wp14:sizeRelV>
          </wp:anchor>
        </w:drawing>
      </w:r>
      <w:r w:rsidR="00D13E88" w:rsidRPr="00F33F0E">
        <w:rPr>
          <w:rFonts w:ascii="Arial" w:hAnsi="Arial" w:cs="Arial"/>
          <w:b/>
          <w:bCs/>
          <w:color w:val="000000" w:themeColor="text1"/>
          <w:sz w:val="28"/>
          <w:szCs w:val="28"/>
        </w:rPr>
        <w:t>Preliminary Results</w:t>
      </w:r>
    </w:p>
    <w:p w14:paraId="177C68FD" w14:textId="32B80049" w:rsidR="00604A22" w:rsidRPr="00ED1E25" w:rsidRDefault="00A5352D">
      <w:pPr>
        <w:rPr>
          <w:rFonts w:ascii="Arial" w:hAnsi="Arial" w:cs="Arial"/>
          <w:noProof/>
          <w:color w:val="000000" w:themeColor="text1"/>
          <w:sz w:val="22"/>
          <w:szCs w:val="22"/>
          <w:rPrChange w:id="53" w:author="Wilkins,Mike" w:date="2024-06-12T12:49:00Z">
            <w:rPr>
              <w:rFonts w:ascii="Arial" w:hAnsi="Arial" w:cs="Arial"/>
              <w:noProof/>
              <w:color w:val="000000" w:themeColor="text1"/>
            </w:rPr>
          </w:rPrChange>
        </w:rPr>
      </w:pPr>
      <w:r w:rsidRPr="00ED1E25">
        <w:rPr>
          <w:rFonts w:ascii="Arial" w:hAnsi="Arial" w:cs="Arial"/>
          <w:noProof/>
          <w:color w:val="000000" w:themeColor="text1"/>
          <w:sz w:val="22"/>
          <w:szCs w:val="22"/>
          <w:rPrChange w:id="54" w:author="Wilkins,Mike" w:date="2024-06-12T12:49:00Z">
            <w:rPr>
              <w:rFonts w:ascii="Arial" w:hAnsi="Arial" w:cs="Arial"/>
              <w:noProof/>
              <w:color w:val="000000" w:themeColor="text1"/>
            </w:rPr>
          </w:rPrChange>
        </w:rPr>
        <mc:AlternateContent>
          <mc:Choice Requires="wps">
            <w:drawing>
              <wp:anchor distT="0" distB="0" distL="114300" distR="114300" simplePos="0" relativeHeight="251659264" behindDoc="0" locked="0" layoutInCell="1" allowOverlap="1" wp14:anchorId="7E4CC8A0" wp14:editId="0E97289D">
                <wp:simplePos x="0" y="0"/>
                <wp:positionH relativeFrom="column">
                  <wp:posOffset>2843628</wp:posOffset>
                </wp:positionH>
                <wp:positionV relativeFrom="paragraph">
                  <wp:posOffset>7083</wp:posOffset>
                </wp:positionV>
                <wp:extent cx="1576583" cy="494950"/>
                <wp:effectExtent l="0" t="0" r="0" b="635"/>
                <wp:wrapNone/>
                <wp:docPr id="1020670556" name="Text Box 2"/>
                <wp:cNvGraphicFramePr/>
                <a:graphic xmlns:a="http://schemas.openxmlformats.org/drawingml/2006/main">
                  <a:graphicData uri="http://schemas.microsoft.com/office/word/2010/wordprocessingShape">
                    <wps:wsp>
                      <wps:cNvSpPr txBox="1"/>
                      <wps:spPr>
                        <a:xfrm>
                          <a:off x="0" y="0"/>
                          <a:ext cx="1576583" cy="494950"/>
                        </a:xfrm>
                        <a:prstGeom prst="rect">
                          <a:avLst/>
                        </a:prstGeom>
                        <a:solidFill>
                          <a:schemeClr val="lt1"/>
                        </a:solidFill>
                        <a:ln w="6350">
                          <a:noFill/>
                        </a:ln>
                      </wps:spPr>
                      <wps:txb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C8A0" id="_x0000_t202" coordsize="21600,21600" o:spt="202" path="m,l,21600r21600,l21600,xe">
                <v:stroke joinstyle="miter"/>
                <v:path gradientshapeok="t" o:connecttype="rect"/>
              </v:shapetype>
              <v:shape id="Text Box 2" o:spid="_x0000_s1026" type="#_x0000_t202" style="position:absolute;margin-left:223.9pt;margin-top:.55pt;width:124.1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" fillcolor="white [3201]" stroked="f" strokeweight=".5pt">
                <v:textbo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v:textbox>
              </v:shape>
            </w:pict>
          </mc:Fallback>
        </mc:AlternateContent>
      </w:r>
      <w:r w:rsidR="005F2C72" w:rsidRPr="00ED1E25">
        <w:rPr>
          <w:rFonts w:ascii="Arial" w:hAnsi="Arial" w:cs="Arial"/>
          <w:color w:val="000000" w:themeColor="text1"/>
          <w:sz w:val="22"/>
          <w:szCs w:val="22"/>
          <w:rPrChange w:id="55" w:author="Wilkins,Mike" w:date="2024-06-12T12:49:00Z">
            <w:rPr>
              <w:rFonts w:ascii="Arial" w:hAnsi="Arial" w:cs="Arial"/>
              <w:color w:val="000000" w:themeColor="text1"/>
            </w:rPr>
          </w:rPrChange>
        </w:rPr>
        <w:t>This is</w:t>
      </w:r>
      <w:r w:rsidR="00604A22" w:rsidRPr="00ED1E25">
        <w:rPr>
          <w:rFonts w:ascii="Arial" w:hAnsi="Arial" w:cs="Arial"/>
          <w:color w:val="000000" w:themeColor="text1"/>
          <w:sz w:val="22"/>
          <w:szCs w:val="22"/>
          <w:rPrChange w:id="56" w:author="Wilkins,Mike" w:date="2024-06-12T12:49:00Z">
            <w:rPr>
              <w:rFonts w:ascii="Arial" w:hAnsi="Arial" w:cs="Arial"/>
              <w:color w:val="000000" w:themeColor="text1"/>
            </w:rPr>
          </w:rPrChange>
        </w:rPr>
        <w:t xml:space="preserve"> </w:t>
      </w:r>
      <w:r w:rsidR="005F2C72" w:rsidRPr="00ED1E25">
        <w:rPr>
          <w:rFonts w:ascii="Arial" w:hAnsi="Arial" w:cs="Arial"/>
          <w:color w:val="000000" w:themeColor="text1"/>
          <w:sz w:val="22"/>
          <w:szCs w:val="22"/>
          <w:rPrChange w:id="57" w:author="Wilkins,Mike" w:date="2024-06-12T12:49:00Z">
            <w:rPr>
              <w:rFonts w:ascii="Arial" w:hAnsi="Arial" w:cs="Arial"/>
              <w:color w:val="000000" w:themeColor="text1"/>
            </w:rPr>
          </w:rPrChange>
        </w:rPr>
        <w:t>a</w:t>
      </w:r>
      <w:r w:rsidRPr="00ED1E25">
        <w:rPr>
          <w:rFonts w:ascii="Arial" w:hAnsi="Arial" w:cs="Arial"/>
          <w:color w:val="000000" w:themeColor="text1"/>
          <w:sz w:val="22"/>
          <w:szCs w:val="22"/>
          <w:rPrChange w:id="58" w:author="Wilkins,Mike" w:date="2024-06-12T12:49:00Z">
            <w:rPr>
              <w:rFonts w:ascii="Arial" w:hAnsi="Arial" w:cs="Arial"/>
              <w:color w:val="000000" w:themeColor="text1"/>
            </w:rPr>
          </w:rPrChange>
        </w:rPr>
        <w:t>n initial</w:t>
      </w:r>
      <w:r w:rsidR="005F2C72" w:rsidRPr="00ED1E25">
        <w:rPr>
          <w:rFonts w:ascii="Arial" w:hAnsi="Arial" w:cs="Arial"/>
          <w:color w:val="000000" w:themeColor="text1"/>
          <w:sz w:val="22"/>
          <w:szCs w:val="22"/>
          <w:rPrChange w:id="59" w:author="Wilkins,Mike" w:date="2024-06-12T12:49:00Z">
            <w:rPr>
              <w:rFonts w:ascii="Arial" w:hAnsi="Arial" w:cs="Arial"/>
              <w:color w:val="000000" w:themeColor="text1"/>
            </w:rPr>
          </w:rPrChange>
        </w:rPr>
        <w:t xml:space="preserve"> look at</w:t>
      </w:r>
      <w:r w:rsidR="00604A22" w:rsidRPr="00ED1E25">
        <w:rPr>
          <w:rFonts w:ascii="Arial" w:hAnsi="Arial" w:cs="Arial"/>
          <w:color w:val="000000" w:themeColor="text1"/>
          <w:sz w:val="22"/>
          <w:szCs w:val="22"/>
          <w:rPrChange w:id="60" w:author="Wilkins,Mike" w:date="2024-06-12T12:49:00Z">
            <w:rPr>
              <w:rFonts w:ascii="Arial" w:hAnsi="Arial" w:cs="Arial"/>
              <w:color w:val="000000" w:themeColor="text1"/>
            </w:rPr>
          </w:rPrChange>
        </w:rPr>
        <w:t xml:space="preserve"> microbial trends after a </w:t>
      </w:r>
      <w:del w:id="61" w:author="Sparks,Kya" w:date="2024-06-12T15:23:00Z">
        <w:r w:rsidR="00604A22" w:rsidRPr="00ED1E25" w:rsidDel="005179A0">
          <w:rPr>
            <w:rFonts w:ascii="Arial" w:hAnsi="Arial" w:cs="Arial"/>
            <w:color w:val="000000" w:themeColor="text1"/>
            <w:sz w:val="22"/>
            <w:szCs w:val="22"/>
            <w:rPrChange w:id="62" w:author="Wilkins,Mike" w:date="2024-06-12T12:49:00Z">
              <w:rPr>
                <w:rFonts w:ascii="Arial" w:hAnsi="Arial" w:cs="Arial"/>
                <w:color w:val="000000" w:themeColor="text1"/>
              </w:rPr>
            </w:rPrChange>
          </w:rPr>
          <w:delText xml:space="preserve"> </w:delText>
        </w:r>
      </w:del>
      <w:r w:rsidR="00604A22" w:rsidRPr="00ED1E25">
        <w:rPr>
          <w:rFonts w:ascii="Arial" w:hAnsi="Arial" w:cs="Arial"/>
          <w:color w:val="000000" w:themeColor="text1"/>
          <w:sz w:val="22"/>
          <w:szCs w:val="22"/>
          <w:rPrChange w:id="63" w:author="Wilkins,Mike" w:date="2024-06-12T12:49:00Z">
            <w:rPr>
              <w:rFonts w:ascii="Arial" w:hAnsi="Arial" w:cs="Arial"/>
              <w:color w:val="000000" w:themeColor="text1"/>
            </w:rPr>
          </w:rPrChange>
        </w:rPr>
        <w:t xml:space="preserve">field sampling campaign </w:t>
      </w:r>
      <w:r w:rsidRPr="00ED1E25">
        <w:rPr>
          <w:rFonts w:ascii="Arial" w:hAnsi="Arial" w:cs="Arial"/>
          <w:color w:val="000000" w:themeColor="text1"/>
          <w:sz w:val="22"/>
          <w:szCs w:val="22"/>
          <w:rPrChange w:id="64" w:author="Wilkins,Mike" w:date="2024-06-12T12:49:00Z">
            <w:rPr>
              <w:rFonts w:ascii="Arial" w:hAnsi="Arial" w:cs="Arial"/>
              <w:color w:val="000000" w:themeColor="text1"/>
            </w:rPr>
          </w:rPrChange>
        </w:rPr>
        <w:t xml:space="preserve">in </w:t>
      </w:r>
      <w:r w:rsidR="00604A22" w:rsidRPr="00ED1E25">
        <w:rPr>
          <w:rFonts w:ascii="Arial" w:hAnsi="Arial" w:cs="Arial"/>
          <w:color w:val="000000" w:themeColor="text1"/>
          <w:sz w:val="22"/>
          <w:szCs w:val="22"/>
          <w:rPrChange w:id="65" w:author="Wilkins,Mike" w:date="2024-06-12T12:49:00Z">
            <w:rPr>
              <w:rFonts w:ascii="Arial" w:hAnsi="Arial" w:cs="Arial"/>
              <w:color w:val="000000" w:themeColor="text1"/>
            </w:rPr>
          </w:rPrChange>
        </w:rPr>
        <w:t>Summer</w:t>
      </w:r>
      <w:r w:rsidR="005F2C72" w:rsidRPr="00ED1E25">
        <w:rPr>
          <w:rFonts w:ascii="Arial" w:hAnsi="Arial" w:cs="Arial"/>
          <w:color w:val="000000" w:themeColor="text1"/>
          <w:sz w:val="22"/>
          <w:szCs w:val="22"/>
          <w:rPrChange w:id="66" w:author="Wilkins,Mike" w:date="2024-06-12T12:49:00Z">
            <w:rPr>
              <w:rFonts w:ascii="Arial" w:hAnsi="Arial" w:cs="Arial"/>
              <w:color w:val="000000" w:themeColor="text1"/>
            </w:rPr>
          </w:rPrChange>
        </w:rPr>
        <w:t xml:space="preserve"> </w:t>
      </w:r>
      <w:r w:rsidR="00604A22" w:rsidRPr="00ED1E25">
        <w:rPr>
          <w:rFonts w:ascii="Arial" w:hAnsi="Arial" w:cs="Arial"/>
          <w:color w:val="000000" w:themeColor="text1"/>
          <w:sz w:val="22"/>
          <w:szCs w:val="22"/>
          <w:rPrChange w:id="67" w:author="Wilkins,Mike" w:date="2024-06-12T12:49:00Z">
            <w:rPr>
              <w:rFonts w:ascii="Arial" w:hAnsi="Arial" w:cs="Arial"/>
              <w:color w:val="000000" w:themeColor="text1"/>
            </w:rPr>
          </w:rPrChange>
        </w:rPr>
        <w:t>-</w:t>
      </w:r>
      <w:r w:rsidR="005F2C72" w:rsidRPr="00ED1E25">
        <w:rPr>
          <w:rFonts w:ascii="Arial" w:hAnsi="Arial" w:cs="Arial"/>
          <w:color w:val="000000" w:themeColor="text1"/>
          <w:sz w:val="22"/>
          <w:szCs w:val="22"/>
          <w:rPrChange w:id="68" w:author="Wilkins,Mike" w:date="2024-06-12T12:49:00Z">
            <w:rPr>
              <w:rFonts w:ascii="Arial" w:hAnsi="Arial" w:cs="Arial"/>
              <w:color w:val="000000" w:themeColor="text1"/>
            </w:rPr>
          </w:rPrChange>
        </w:rPr>
        <w:t xml:space="preserve"> </w:t>
      </w:r>
      <w:r w:rsidR="00604A22" w:rsidRPr="00ED1E25">
        <w:rPr>
          <w:rFonts w:ascii="Arial" w:hAnsi="Arial" w:cs="Arial"/>
          <w:color w:val="000000" w:themeColor="text1"/>
          <w:sz w:val="22"/>
          <w:szCs w:val="22"/>
          <w:rPrChange w:id="69" w:author="Wilkins,Mike" w:date="2024-06-12T12:49:00Z">
            <w:rPr>
              <w:rFonts w:ascii="Arial" w:hAnsi="Arial" w:cs="Arial"/>
              <w:color w:val="000000" w:themeColor="text1"/>
            </w:rPr>
          </w:rPrChange>
        </w:rPr>
        <w:t>Fall 2023</w:t>
      </w:r>
      <w:r w:rsidR="005F2C72" w:rsidRPr="00ED1E25">
        <w:rPr>
          <w:rFonts w:ascii="Arial" w:hAnsi="Arial" w:cs="Arial"/>
          <w:color w:val="000000" w:themeColor="text1"/>
          <w:sz w:val="22"/>
          <w:szCs w:val="22"/>
          <w:rPrChange w:id="70" w:author="Wilkins,Mike" w:date="2024-06-12T12:49:00Z">
            <w:rPr>
              <w:rFonts w:ascii="Arial" w:hAnsi="Arial" w:cs="Arial"/>
              <w:color w:val="000000" w:themeColor="text1"/>
            </w:rPr>
          </w:rPrChange>
        </w:rPr>
        <w:t>:</w:t>
      </w:r>
      <w:r w:rsidR="005F2C72" w:rsidRPr="00ED1E25">
        <w:rPr>
          <w:rFonts w:ascii="Arial" w:hAnsi="Arial" w:cs="Arial"/>
          <w:noProof/>
          <w:color w:val="000000" w:themeColor="text1"/>
          <w:sz w:val="22"/>
          <w:szCs w:val="22"/>
          <w:rPrChange w:id="71" w:author="Wilkins,Mike" w:date="2024-06-12T12:49:00Z">
            <w:rPr>
              <w:rFonts w:ascii="Arial" w:hAnsi="Arial" w:cs="Arial"/>
              <w:noProof/>
              <w:color w:val="000000" w:themeColor="text1"/>
            </w:rPr>
          </w:rPrChange>
        </w:rPr>
        <w:t xml:space="preserve"> </w:t>
      </w:r>
      <w:del w:id="72" w:author="Wilkins,Mike" w:date="2024-06-12T12:45:00Z">
        <w:r w:rsidR="0073678F" w:rsidRPr="00ED1E25" w:rsidDel="00A5352D">
          <w:rPr>
            <w:rFonts w:ascii="Arial" w:hAnsi="Arial" w:cs="Arial"/>
            <w:noProof/>
            <w:color w:val="000000" w:themeColor="text1"/>
            <w:sz w:val="22"/>
            <w:szCs w:val="22"/>
            <w:rPrChange w:id="73" w:author="Wilkins,Mike" w:date="2024-06-12T12:49:00Z">
              <w:rPr>
                <w:rFonts w:ascii="Arial" w:hAnsi="Arial" w:cs="Arial"/>
                <w:noProof/>
                <w:color w:val="000000" w:themeColor="text1"/>
              </w:rPr>
            </w:rPrChange>
          </w:rPr>
          <w:br/>
        </w:r>
      </w:del>
    </w:p>
    <w:p w14:paraId="35C67ABD" w14:textId="347E0858" w:rsidR="0073678F" w:rsidRPr="00ED1E25" w:rsidRDefault="00A5352D">
      <w:pPr>
        <w:rPr>
          <w:rFonts w:ascii="Arial" w:hAnsi="Arial" w:cs="Arial"/>
          <w:color w:val="595959" w:themeColor="text1" w:themeTint="A6"/>
          <w:sz w:val="22"/>
          <w:szCs w:val="22"/>
          <w:rPrChange w:id="74" w:author="Wilkins,Mike" w:date="2024-06-12T12:49:00Z">
            <w:rPr>
              <w:rFonts w:ascii="Arial" w:hAnsi="Arial" w:cs="Arial"/>
              <w:color w:val="595959" w:themeColor="text1" w:themeTint="A6"/>
            </w:rPr>
          </w:rPrChange>
        </w:rPr>
      </w:pPr>
      <w:r w:rsidRPr="00ED1E25">
        <w:rPr>
          <w:rFonts w:ascii="Arial" w:hAnsi="Arial" w:cs="Arial"/>
          <w:noProof/>
          <w:color w:val="000000" w:themeColor="text1"/>
          <w:sz w:val="22"/>
          <w:szCs w:val="22"/>
          <w:rPrChange w:id="75" w:author="Wilkins,Mike" w:date="2024-06-12T12:49:00Z">
            <w:rPr>
              <w:rFonts w:ascii="Arial" w:hAnsi="Arial" w:cs="Arial"/>
              <w:noProof/>
              <w:color w:val="000000" w:themeColor="text1"/>
            </w:rPr>
          </w:rPrChange>
        </w:rPr>
        <w:t xml:space="preserve">Each data point represent a microbial community from a soil sample across the three forest locations. </w:t>
      </w:r>
      <w:r w:rsidR="0073678F" w:rsidRPr="00ED1E25">
        <w:rPr>
          <w:rFonts w:ascii="Arial" w:hAnsi="Arial" w:cs="Arial"/>
          <w:noProof/>
          <w:color w:val="000000" w:themeColor="text1"/>
          <w:sz w:val="22"/>
          <w:szCs w:val="22"/>
          <w:rPrChange w:id="76" w:author="Wilkins,Mike" w:date="2024-06-12T12:49:00Z">
            <w:rPr>
              <w:rFonts w:ascii="Arial" w:hAnsi="Arial" w:cs="Arial"/>
              <w:noProof/>
              <w:color w:val="000000" w:themeColor="text1"/>
            </w:rPr>
          </w:rPrChange>
        </w:rPr>
        <w:t>Th</w:t>
      </w:r>
      <w:r w:rsidRPr="00ED1E25">
        <w:rPr>
          <w:rFonts w:ascii="Arial" w:hAnsi="Arial" w:cs="Arial"/>
          <w:noProof/>
          <w:color w:val="000000" w:themeColor="text1"/>
          <w:sz w:val="22"/>
          <w:szCs w:val="22"/>
          <w:rPrChange w:id="77" w:author="Wilkins,Mike" w:date="2024-06-12T12:49:00Z">
            <w:rPr>
              <w:rFonts w:ascii="Arial" w:hAnsi="Arial" w:cs="Arial"/>
              <w:noProof/>
              <w:color w:val="000000" w:themeColor="text1"/>
            </w:rPr>
          </w:rPrChange>
        </w:rPr>
        <w:t>e</w:t>
      </w:r>
      <w:r w:rsidR="0073678F" w:rsidRPr="00ED1E25">
        <w:rPr>
          <w:rFonts w:ascii="Arial" w:hAnsi="Arial" w:cs="Arial"/>
          <w:noProof/>
          <w:color w:val="000000" w:themeColor="text1"/>
          <w:sz w:val="22"/>
          <w:szCs w:val="22"/>
          <w:rPrChange w:id="78" w:author="Wilkins,Mike" w:date="2024-06-12T12:49:00Z">
            <w:rPr>
              <w:rFonts w:ascii="Arial" w:hAnsi="Arial" w:cs="Arial"/>
              <w:noProof/>
              <w:color w:val="000000" w:themeColor="text1"/>
            </w:rPr>
          </w:rPrChange>
        </w:rPr>
        <w:t xml:space="preserve"> </w:t>
      </w:r>
      <w:r w:rsidR="00FE454C" w:rsidRPr="00ED1E25">
        <w:rPr>
          <w:rFonts w:ascii="Arial" w:hAnsi="Arial" w:cs="Arial"/>
          <w:noProof/>
          <w:color w:val="000000" w:themeColor="text1"/>
          <w:sz w:val="22"/>
          <w:szCs w:val="22"/>
          <w:rPrChange w:id="79" w:author="Wilkins,Mike" w:date="2024-06-12T12:49:00Z">
            <w:rPr>
              <w:rFonts w:ascii="Arial" w:hAnsi="Arial" w:cs="Arial"/>
              <w:noProof/>
              <w:color w:val="000000" w:themeColor="text1"/>
            </w:rPr>
          </w:rPrChange>
        </w:rPr>
        <w:t xml:space="preserve">separation </w:t>
      </w:r>
      <w:r w:rsidRPr="00ED1E25">
        <w:rPr>
          <w:rFonts w:ascii="Arial" w:hAnsi="Arial" w:cs="Arial"/>
          <w:noProof/>
          <w:color w:val="000000" w:themeColor="text1"/>
          <w:sz w:val="22"/>
          <w:szCs w:val="22"/>
          <w:rPrChange w:id="80" w:author="Wilkins,Mike" w:date="2024-06-12T12:49:00Z">
            <w:rPr>
              <w:rFonts w:ascii="Arial" w:hAnsi="Arial" w:cs="Arial"/>
              <w:noProof/>
              <w:color w:val="000000" w:themeColor="text1"/>
            </w:rPr>
          </w:rPrChange>
        </w:rPr>
        <w:t xml:space="preserve">between the three colors indicates </w:t>
      </w:r>
      <w:r w:rsidR="0073678F" w:rsidRPr="00ED1E25">
        <w:rPr>
          <w:rFonts w:ascii="Arial" w:hAnsi="Arial" w:cs="Arial"/>
          <w:i/>
          <w:iCs/>
          <w:noProof/>
          <w:color w:val="000000" w:themeColor="text1"/>
          <w:sz w:val="22"/>
          <w:szCs w:val="22"/>
          <w:rPrChange w:id="81" w:author="Wilkins,Mike" w:date="2024-06-12T12:49:00Z">
            <w:rPr>
              <w:rFonts w:ascii="Arial" w:hAnsi="Arial" w:cs="Arial"/>
              <w:i/>
              <w:iCs/>
              <w:noProof/>
              <w:color w:val="000000" w:themeColor="text1"/>
            </w:rPr>
          </w:rPrChange>
        </w:rPr>
        <w:t>significant</w:t>
      </w:r>
      <w:r w:rsidR="0073678F" w:rsidRPr="00ED1E25">
        <w:rPr>
          <w:rFonts w:ascii="Arial" w:hAnsi="Arial" w:cs="Arial"/>
          <w:noProof/>
          <w:color w:val="000000" w:themeColor="text1"/>
          <w:sz w:val="22"/>
          <w:szCs w:val="22"/>
          <w:rPrChange w:id="82" w:author="Wilkins,Mike" w:date="2024-06-12T12:49:00Z">
            <w:rPr>
              <w:rFonts w:ascii="Arial" w:hAnsi="Arial" w:cs="Arial"/>
              <w:noProof/>
              <w:color w:val="000000" w:themeColor="text1"/>
            </w:rPr>
          </w:rPrChange>
        </w:rPr>
        <w:t xml:space="preserve"> differences between the microbial communities</w:t>
      </w:r>
      <w:r w:rsidRPr="00ED1E25">
        <w:rPr>
          <w:rFonts w:ascii="Arial" w:hAnsi="Arial" w:cs="Arial"/>
          <w:noProof/>
          <w:color w:val="000000" w:themeColor="text1"/>
          <w:sz w:val="22"/>
          <w:szCs w:val="22"/>
          <w:rPrChange w:id="83" w:author="Wilkins,Mike" w:date="2024-06-12T12:49:00Z">
            <w:rPr>
              <w:rFonts w:ascii="Arial" w:hAnsi="Arial" w:cs="Arial"/>
              <w:noProof/>
              <w:color w:val="000000" w:themeColor="text1"/>
            </w:rPr>
          </w:rPrChange>
        </w:rPr>
        <w:t xml:space="preserve">. Future work will determine </w:t>
      </w:r>
      <w:r w:rsidRPr="00ED1E25">
        <w:rPr>
          <w:rFonts w:ascii="Arial" w:hAnsi="Arial" w:cs="Arial"/>
          <w:i/>
          <w:iCs/>
          <w:noProof/>
          <w:color w:val="000000" w:themeColor="text1"/>
          <w:sz w:val="22"/>
          <w:szCs w:val="22"/>
          <w:rPrChange w:id="84" w:author="Wilkins,Mike" w:date="2024-06-12T12:49:00Z">
            <w:rPr>
              <w:rFonts w:ascii="Arial" w:hAnsi="Arial" w:cs="Arial"/>
              <w:noProof/>
              <w:color w:val="000000" w:themeColor="text1"/>
            </w:rPr>
          </w:rPrChange>
        </w:rPr>
        <w:t>what</w:t>
      </w:r>
      <w:r w:rsidRPr="00ED1E25">
        <w:rPr>
          <w:rFonts w:ascii="Arial" w:hAnsi="Arial" w:cs="Arial"/>
          <w:noProof/>
          <w:color w:val="000000" w:themeColor="text1"/>
          <w:sz w:val="22"/>
          <w:szCs w:val="22"/>
          <w:rPrChange w:id="85" w:author="Wilkins,Mike" w:date="2024-06-12T12:49:00Z">
            <w:rPr>
              <w:rFonts w:ascii="Arial" w:hAnsi="Arial" w:cs="Arial"/>
              <w:noProof/>
              <w:color w:val="000000" w:themeColor="text1"/>
            </w:rPr>
          </w:rPrChange>
        </w:rPr>
        <w:t xml:space="preserve"> community differences are driving the separation of the samples.</w:t>
      </w:r>
    </w:p>
    <w:sectPr w:rsidR="0073678F" w:rsidRPr="00E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5BC6"/>
    <w:multiLevelType w:val="hybridMultilevel"/>
    <w:tmpl w:val="F82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9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ins,Mike">
    <w15:presenceInfo w15:providerId="AD" w15:userId="S::mjw1@colostate.edu::d32fc2ea-4be1-4216-8767-eab96ebb8e59"/>
  </w15:person>
  <w15:person w15:author="Sparks,Kya">
    <w15:presenceInfo w15:providerId="AD" w15:userId="S::kysparks@colostate.edu::52aab7c5-d20e-4a97-ba67-6d25d416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F9"/>
    <w:rsid w:val="00014673"/>
    <w:rsid w:val="00016181"/>
    <w:rsid w:val="00043C2A"/>
    <w:rsid w:val="000C6490"/>
    <w:rsid w:val="002A29F9"/>
    <w:rsid w:val="002B0AD1"/>
    <w:rsid w:val="002C612D"/>
    <w:rsid w:val="002F6C93"/>
    <w:rsid w:val="00327501"/>
    <w:rsid w:val="003554F0"/>
    <w:rsid w:val="00401C0D"/>
    <w:rsid w:val="00431C5F"/>
    <w:rsid w:val="005179A0"/>
    <w:rsid w:val="005A0865"/>
    <w:rsid w:val="005C52AA"/>
    <w:rsid w:val="005F2C72"/>
    <w:rsid w:val="00604A22"/>
    <w:rsid w:val="0073678F"/>
    <w:rsid w:val="007B605B"/>
    <w:rsid w:val="008C06CB"/>
    <w:rsid w:val="0095521C"/>
    <w:rsid w:val="0098317C"/>
    <w:rsid w:val="009B0C15"/>
    <w:rsid w:val="009F1306"/>
    <w:rsid w:val="00A5352D"/>
    <w:rsid w:val="00AF1977"/>
    <w:rsid w:val="00C913E4"/>
    <w:rsid w:val="00D13E88"/>
    <w:rsid w:val="00DE58DC"/>
    <w:rsid w:val="00ED1E25"/>
    <w:rsid w:val="00F073BD"/>
    <w:rsid w:val="00F33F0E"/>
    <w:rsid w:val="00F9700F"/>
    <w:rsid w:val="00FE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2167"/>
  <w15:chartTrackingRefBased/>
  <w15:docId w15:val="{B78D4034-B9B9-1341-B176-0D7787B4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9F9"/>
    <w:rPr>
      <w:rFonts w:eastAsiaTheme="majorEastAsia" w:cstheme="majorBidi"/>
      <w:color w:val="272727" w:themeColor="text1" w:themeTint="D8"/>
    </w:rPr>
  </w:style>
  <w:style w:type="paragraph" w:styleId="Title">
    <w:name w:val="Title"/>
    <w:basedOn w:val="Normal"/>
    <w:next w:val="Normal"/>
    <w:link w:val="TitleChar"/>
    <w:uiPriority w:val="10"/>
    <w:qFormat/>
    <w:rsid w:val="002A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9F9"/>
    <w:pPr>
      <w:spacing w:before="160"/>
      <w:jc w:val="center"/>
    </w:pPr>
    <w:rPr>
      <w:i/>
      <w:iCs/>
      <w:color w:val="404040" w:themeColor="text1" w:themeTint="BF"/>
    </w:rPr>
  </w:style>
  <w:style w:type="character" w:customStyle="1" w:styleId="QuoteChar">
    <w:name w:val="Quote Char"/>
    <w:basedOn w:val="DefaultParagraphFont"/>
    <w:link w:val="Quote"/>
    <w:uiPriority w:val="29"/>
    <w:rsid w:val="002A29F9"/>
    <w:rPr>
      <w:i/>
      <w:iCs/>
      <w:color w:val="404040" w:themeColor="text1" w:themeTint="BF"/>
    </w:rPr>
  </w:style>
  <w:style w:type="paragraph" w:styleId="ListParagraph">
    <w:name w:val="List Paragraph"/>
    <w:basedOn w:val="Normal"/>
    <w:uiPriority w:val="34"/>
    <w:qFormat/>
    <w:rsid w:val="002A29F9"/>
    <w:pPr>
      <w:ind w:left="720"/>
      <w:contextualSpacing/>
    </w:pPr>
  </w:style>
  <w:style w:type="character" w:styleId="IntenseEmphasis">
    <w:name w:val="Intense Emphasis"/>
    <w:basedOn w:val="DefaultParagraphFont"/>
    <w:uiPriority w:val="21"/>
    <w:qFormat/>
    <w:rsid w:val="002A29F9"/>
    <w:rPr>
      <w:i/>
      <w:iCs/>
      <w:color w:val="0F4761" w:themeColor="accent1" w:themeShade="BF"/>
    </w:rPr>
  </w:style>
  <w:style w:type="paragraph" w:styleId="IntenseQuote">
    <w:name w:val="Intense Quote"/>
    <w:basedOn w:val="Normal"/>
    <w:next w:val="Normal"/>
    <w:link w:val="IntenseQuoteChar"/>
    <w:uiPriority w:val="30"/>
    <w:qFormat/>
    <w:rsid w:val="002A2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9F9"/>
    <w:rPr>
      <w:i/>
      <w:iCs/>
      <w:color w:val="0F4761" w:themeColor="accent1" w:themeShade="BF"/>
    </w:rPr>
  </w:style>
  <w:style w:type="character" w:styleId="IntenseReference">
    <w:name w:val="Intense Reference"/>
    <w:basedOn w:val="DefaultParagraphFont"/>
    <w:uiPriority w:val="32"/>
    <w:qFormat/>
    <w:rsid w:val="002A29F9"/>
    <w:rPr>
      <w:b/>
      <w:bCs/>
      <w:smallCaps/>
      <w:color w:val="0F4761" w:themeColor="accent1" w:themeShade="BF"/>
      <w:spacing w:val="5"/>
    </w:rPr>
  </w:style>
  <w:style w:type="character" w:styleId="Hyperlink">
    <w:name w:val="Hyperlink"/>
    <w:basedOn w:val="DefaultParagraphFont"/>
    <w:uiPriority w:val="99"/>
    <w:unhideWhenUsed/>
    <w:rsid w:val="00401C0D"/>
    <w:rPr>
      <w:color w:val="467886" w:themeColor="hyperlink"/>
      <w:u w:val="single"/>
    </w:rPr>
  </w:style>
  <w:style w:type="character" w:styleId="UnresolvedMention">
    <w:name w:val="Unresolved Mention"/>
    <w:basedOn w:val="DefaultParagraphFont"/>
    <w:uiPriority w:val="99"/>
    <w:semiHidden/>
    <w:unhideWhenUsed/>
    <w:rsid w:val="00401C0D"/>
    <w:rPr>
      <w:color w:val="605E5C"/>
      <w:shd w:val="clear" w:color="auto" w:fill="E1DFDD"/>
    </w:rPr>
  </w:style>
  <w:style w:type="character" w:styleId="CommentReference">
    <w:name w:val="annotation reference"/>
    <w:basedOn w:val="DefaultParagraphFont"/>
    <w:uiPriority w:val="99"/>
    <w:semiHidden/>
    <w:unhideWhenUsed/>
    <w:rsid w:val="0095521C"/>
    <w:rPr>
      <w:sz w:val="16"/>
      <w:szCs w:val="16"/>
    </w:rPr>
  </w:style>
  <w:style w:type="paragraph" w:styleId="CommentText">
    <w:name w:val="annotation text"/>
    <w:basedOn w:val="Normal"/>
    <w:link w:val="CommentTextChar"/>
    <w:uiPriority w:val="99"/>
    <w:semiHidden/>
    <w:unhideWhenUsed/>
    <w:rsid w:val="0095521C"/>
    <w:pPr>
      <w:spacing w:line="240" w:lineRule="auto"/>
    </w:pPr>
    <w:rPr>
      <w:sz w:val="20"/>
      <w:szCs w:val="20"/>
    </w:rPr>
  </w:style>
  <w:style w:type="character" w:customStyle="1" w:styleId="CommentTextChar">
    <w:name w:val="Comment Text Char"/>
    <w:basedOn w:val="DefaultParagraphFont"/>
    <w:link w:val="CommentText"/>
    <w:uiPriority w:val="99"/>
    <w:semiHidden/>
    <w:rsid w:val="0095521C"/>
    <w:rPr>
      <w:sz w:val="20"/>
      <w:szCs w:val="20"/>
    </w:rPr>
  </w:style>
  <w:style w:type="paragraph" w:styleId="CommentSubject">
    <w:name w:val="annotation subject"/>
    <w:basedOn w:val="CommentText"/>
    <w:next w:val="CommentText"/>
    <w:link w:val="CommentSubjectChar"/>
    <w:uiPriority w:val="99"/>
    <w:semiHidden/>
    <w:unhideWhenUsed/>
    <w:rsid w:val="0095521C"/>
    <w:rPr>
      <w:b/>
      <w:bCs/>
    </w:rPr>
  </w:style>
  <w:style w:type="character" w:customStyle="1" w:styleId="CommentSubjectChar">
    <w:name w:val="Comment Subject Char"/>
    <w:basedOn w:val="CommentTextChar"/>
    <w:link w:val="CommentSubject"/>
    <w:uiPriority w:val="99"/>
    <w:semiHidden/>
    <w:rsid w:val="0095521C"/>
    <w:rPr>
      <w:b/>
      <w:bCs/>
      <w:sz w:val="20"/>
      <w:szCs w:val="20"/>
    </w:rPr>
  </w:style>
  <w:style w:type="paragraph" w:styleId="Revision">
    <w:name w:val="Revision"/>
    <w:hidden/>
    <w:uiPriority w:val="99"/>
    <w:semiHidden/>
    <w:rsid w:val="00955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Sparks,Kya</dc:creator>
  <cp:keywords/>
  <dc:description/>
  <cp:lastModifiedBy>Sparks,Kya</cp:lastModifiedBy>
  <cp:revision>2</cp:revision>
  <dcterms:created xsi:type="dcterms:W3CDTF">2024-06-12T21:29:00Z</dcterms:created>
  <dcterms:modified xsi:type="dcterms:W3CDTF">2024-06-12T21:29:00Z</dcterms:modified>
</cp:coreProperties>
</file>